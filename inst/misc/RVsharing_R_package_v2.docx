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4B" w:rsidRDefault="00527989" w:rsidP="00527989">
      <w:pPr>
        <w:pStyle w:val="Titre1"/>
        <w:rPr>
          <w:lang w:val="en-CA"/>
        </w:rPr>
      </w:pPr>
      <w:proofErr w:type="spellStart"/>
      <w:r w:rsidRPr="00527989">
        <w:rPr>
          <w:lang w:val="en-CA"/>
        </w:rPr>
        <w:t>RVsharing</w:t>
      </w:r>
      <w:proofErr w:type="spellEnd"/>
      <w:r w:rsidRPr="00527989">
        <w:rPr>
          <w:lang w:val="en-CA"/>
        </w:rPr>
        <w:t xml:space="preserve"> R package</w:t>
      </w:r>
    </w:p>
    <w:p w:rsidR="00A7663D" w:rsidRPr="00A7663D" w:rsidRDefault="00A7663D" w:rsidP="00A7663D">
      <w:pPr>
        <w:rPr>
          <w:lang w:val="en-CA"/>
        </w:rPr>
      </w:pPr>
      <w:r>
        <w:rPr>
          <w:lang w:val="en-CA"/>
        </w:rPr>
        <w:t>Prepared by Alexandre Bureau</w:t>
      </w:r>
    </w:p>
    <w:p w:rsidR="00527989" w:rsidRPr="00527989" w:rsidRDefault="00527989" w:rsidP="00577DC0">
      <w:pPr>
        <w:pStyle w:val="Titre2"/>
        <w:numPr>
          <w:ilvl w:val="0"/>
          <w:numId w:val="2"/>
        </w:numPr>
        <w:rPr>
          <w:lang w:val="en-CA"/>
        </w:rPr>
      </w:pPr>
      <w:r w:rsidRPr="00527989">
        <w:rPr>
          <w:lang w:val="en-CA"/>
        </w:rPr>
        <w:t xml:space="preserve">Input to the main function </w:t>
      </w:r>
      <w:proofErr w:type="spellStart"/>
      <w:r w:rsidRPr="00527989">
        <w:rPr>
          <w:lang w:val="en-CA"/>
        </w:rPr>
        <w:t>RVsharing</w:t>
      </w:r>
      <w:proofErr w:type="spellEnd"/>
    </w:p>
    <w:p w:rsidR="00527989" w:rsidRDefault="00527989" w:rsidP="00527989">
      <w:pPr>
        <w:pStyle w:val="Paragraphedeliste"/>
        <w:numPr>
          <w:ilvl w:val="0"/>
          <w:numId w:val="1"/>
        </w:numPr>
        <w:rPr>
          <w:lang w:val="en-CA"/>
        </w:rPr>
      </w:pPr>
      <w:r w:rsidRPr="00527989">
        <w:rPr>
          <w:b/>
          <w:lang w:val="en-CA"/>
        </w:rPr>
        <w:t xml:space="preserve">Pedigree description: </w:t>
      </w:r>
      <w:r>
        <w:rPr>
          <w:lang w:val="en-CA"/>
        </w:rPr>
        <w:t xml:space="preserve">the function should accept either three vectors of ID, father ID and mother ID, or a pedigree object, or the object returned by a previous call to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>.</w:t>
      </w:r>
    </w:p>
    <w:p w:rsidR="00527989" w:rsidRDefault="00527989" w:rsidP="00527989">
      <w:pPr>
        <w:pStyle w:val="Paragraphedeliste"/>
        <w:numPr>
          <w:ilvl w:val="0"/>
          <w:numId w:val="1"/>
        </w:numPr>
        <w:rPr>
          <w:lang w:val="en-CA"/>
        </w:rPr>
      </w:pPr>
      <w:r w:rsidRPr="00527989">
        <w:rPr>
          <w:b/>
          <w:lang w:val="en-CA"/>
        </w:rPr>
        <w:t>Information on relatedness between founders</w:t>
      </w:r>
      <w:r>
        <w:rPr>
          <w:lang w:val="en-CA"/>
        </w:rPr>
        <w:t xml:space="preserve">: 1) </w:t>
      </w:r>
      <w:proofErr w:type="spellStart"/>
      <w:r>
        <w:rPr>
          <w:lang w:val="en-CA"/>
        </w:rPr>
        <w:t>relfounders</w:t>
      </w:r>
      <w:proofErr w:type="spellEnd"/>
      <w:r>
        <w:rPr>
          <w:lang w:val="en-CA"/>
        </w:rPr>
        <w:t xml:space="preserve">, a </w:t>
      </w:r>
      <w:r w:rsidRPr="00527989">
        <w:rPr>
          <w:lang w:val="en-CA"/>
        </w:rPr>
        <w:t>vector specifying the ids of the founders who are</w:t>
      </w:r>
      <w:r>
        <w:rPr>
          <w:lang w:val="en-CA"/>
        </w:rPr>
        <w:t xml:space="preserve"> related. If it is missing, then all founders are assumed to be related.  2) phi, </w:t>
      </w:r>
      <w:r w:rsidRPr="00527989">
        <w:rPr>
          <w:lang w:val="en-CA"/>
        </w:rPr>
        <w:t xml:space="preserve">either a </w:t>
      </w:r>
      <w:r w:rsidR="00D03FF0">
        <w:rPr>
          <w:lang w:val="en-CA"/>
        </w:rPr>
        <w:t>scalar giving the constant kinsh</w:t>
      </w:r>
      <w:r w:rsidRPr="00527989">
        <w:rPr>
          <w:lang w:val="en-CA"/>
        </w:rPr>
        <w:t>ip coefficient</w:t>
      </w:r>
      <w:r>
        <w:rPr>
          <w:lang w:val="en-CA"/>
        </w:rPr>
        <w:t xml:space="preserve"> </w:t>
      </w:r>
      <w:r w:rsidRPr="00527989">
        <w:rPr>
          <w:lang w:val="en-CA"/>
        </w:rPr>
        <w:t xml:space="preserve">between the founders in </w:t>
      </w:r>
      <w:proofErr w:type="spellStart"/>
      <w:r w:rsidRPr="00527989">
        <w:rPr>
          <w:lang w:val="en-CA"/>
        </w:rPr>
        <w:t>relfounders</w:t>
      </w:r>
      <w:proofErr w:type="spellEnd"/>
      <w:r w:rsidRPr="00527989">
        <w:rPr>
          <w:lang w:val="en-CA"/>
        </w:rPr>
        <w:t>, or a square symmetric matrix of</w:t>
      </w:r>
      <w:r>
        <w:rPr>
          <w:lang w:val="en-CA"/>
        </w:rPr>
        <w:t xml:space="preserve"> </w:t>
      </w:r>
      <w:r w:rsidRPr="00527989">
        <w:rPr>
          <w:lang w:val="en-CA"/>
        </w:rPr>
        <w:t xml:space="preserve">kinship coefficients for every </w:t>
      </w:r>
      <w:r>
        <w:rPr>
          <w:lang w:val="en-CA"/>
        </w:rPr>
        <w:t xml:space="preserve">pair of founders in </w:t>
      </w:r>
      <w:proofErr w:type="spellStart"/>
      <w:r>
        <w:rPr>
          <w:lang w:val="en-CA"/>
        </w:rPr>
        <w:t>relfounders</w:t>
      </w:r>
      <w:proofErr w:type="spellEnd"/>
      <w:r>
        <w:rPr>
          <w:lang w:val="en-CA"/>
        </w:rPr>
        <w:t>. Default is phi = 0.</w:t>
      </w:r>
    </w:p>
    <w:p w:rsidR="00527989" w:rsidRDefault="00527989" w:rsidP="00527989">
      <w:pPr>
        <w:pStyle w:val="Titre3"/>
        <w:rPr>
          <w:lang w:val="en-CA"/>
        </w:rPr>
      </w:pPr>
      <w:r>
        <w:rPr>
          <w:lang w:val="en-CA"/>
        </w:rPr>
        <w:t>Additional input in the future</w:t>
      </w:r>
    </w:p>
    <w:p w:rsidR="00527989" w:rsidRDefault="00527989" w:rsidP="00527989">
      <w:pPr>
        <w:pStyle w:val="Paragraphedeliste"/>
        <w:numPr>
          <w:ilvl w:val="0"/>
          <w:numId w:val="1"/>
        </w:numPr>
        <w:rPr>
          <w:lang w:val="en-CA"/>
        </w:rPr>
      </w:pPr>
      <w:r w:rsidRPr="00527989">
        <w:rPr>
          <w:b/>
          <w:lang w:val="en-CA"/>
        </w:rPr>
        <w:t xml:space="preserve">Sequenced </w:t>
      </w:r>
      <w:del w:id="0" w:author="Alexandre Bureau" w:date="2013-05-31T14:48:00Z">
        <w:r w:rsidRPr="00527989" w:rsidDel="00035C70">
          <w:rPr>
            <w:b/>
            <w:lang w:val="en-CA"/>
          </w:rPr>
          <w:delText xml:space="preserve">affected </w:delText>
        </w:r>
      </w:del>
      <w:r w:rsidRPr="00527989">
        <w:rPr>
          <w:b/>
          <w:lang w:val="en-CA"/>
        </w:rPr>
        <w:t>subjects</w:t>
      </w:r>
      <w:ins w:id="1" w:author="Alexandre Bureau" w:date="2013-05-31T14:48:00Z">
        <w:r w:rsidR="00035C70">
          <w:rPr>
            <w:b/>
            <w:lang w:val="en-CA"/>
          </w:rPr>
          <w:t xml:space="preserve"> phenotype</w:t>
        </w:r>
      </w:ins>
      <w:r w:rsidR="00210899">
        <w:rPr>
          <w:lang w:val="en-CA"/>
        </w:rPr>
        <w:t>: for</w:t>
      </w:r>
      <w:r>
        <w:rPr>
          <w:lang w:val="en-CA"/>
        </w:rPr>
        <w:t xml:space="preserve"> now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 xml:space="preserve"> assumes that all final descendants are sequenced affected</w:t>
      </w:r>
      <w:r w:rsidR="00D03FF0">
        <w:rPr>
          <w:lang w:val="en-CA"/>
        </w:rPr>
        <w:t xml:space="preserve"> subjects</w:t>
      </w:r>
      <w:del w:id="2" w:author="Alexandre Bureau" w:date="2013-05-31T14:50:00Z">
        <w:r w:rsidR="00D03FF0" w:rsidDel="00035C70">
          <w:rPr>
            <w:lang w:val="en-CA"/>
          </w:rPr>
          <w:delText>,</w:delText>
        </w:r>
      </w:del>
      <w:del w:id="3" w:author="Alexandre Bureau" w:date="2013-05-31T14:49:00Z">
        <w:r w:rsidR="00D03FF0" w:rsidDel="00035C70">
          <w:rPr>
            <w:lang w:val="en-CA"/>
          </w:rPr>
          <w:delText xml:space="preserve"> and the pedigree</w:delText>
        </w:r>
        <w:r w:rsidDel="00035C70">
          <w:rPr>
            <w:lang w:val="en-CA"/>
          </w:rPr>
          <w:delText xml:space="preserve"> </w:delText>
        </w:r>
        <w:r w:rsidR="00D03FF0" w:rsidDel="00035C70">
          <w:rPr>
            <w:lang w:val="en-CA"/>
          </w:rPr>
          <w:delText>needs to be trimmed beforehand</w:delText>
        </w:r>
      </w:del>
      <w:r w:rsidR="00D03FF0">
        <w:rPr>
          <w:lang w:val="en-CA"/>
        </w:rPr>
        <w:t xml:space="preserve">. In the future </w:t>
      </w:r>
      <w:ins w:id="4" w:author="Alexandre Bureau" w:date="2013-05-31T14:51:00Z">
        <w:r w:rsidR="00035C70">
          <w:rPr>
            <w:lang w:val="en-CA"/>
          </w:rPr>
          <w:t>a vector with the phenotype of the subjects should be provided.</w:t>
        </w:r>
      </w:ins>
      <w:ins w:id="5" w:author="Alexandre Bureau" w:date="2013-05-31T14:53:00Z">
        <w:r w:rsidR="00035C70">
          <w:rPr>
            <w:lang w:val="en-CA"/>
          </w:rPr>
          <w:t xml:space="preserve"> The current setting should be conserved as the default when </w:t>
        </w:r>
      </w:ins>
      <w:ins w:id="6" w:author="Alexandre Bureau" w:date="2013-05-31T14:54:00Z">
        <w:r w:rsidR="00035C70">
          <w:rPr>
            <w:lang w:val="en-CA"/>
          </w:rPr>
          <w:t>no phenotype is provided.</w:t>
        </w:r>
      </w:ins>
      <w:bookmarkStart w:id="7" w:name="_GoBack"/>
      <w:bookmarkEnd w:id="7"/>
      <w:del w:id="8" w:author="Alexandre Bureau" w:date="2013-05-31T14:50:00Z">
        <w:r w:rsidR="00D03FF0" w:rsidDel="00035C70">
          <w:rPr>
            <w:lang w:val="en-CA"/>
          </w:rPr>
          <w:delText xml:space="preserve">the function should handle sequenced </w:delText>
        </w:r>
      </w:del>
      <w:del w:id="9" w:author="Alexandre Bureau" w:date="2013-05-31T14:49:00Z">
        <w:r w:rsidR="00D03FF0" w:rsidDel="00035C70">
          <w:rPr>
            <w:lang w:val="en-CA"/>
          </w:rPr>
          <w:delText xml:space="preserve">affected </w:delText>
        </w:r>
      </w:del>
      <w:del w:id="10" w:author="Alexandre Bureau" w:date="2013-05-31T14:50:00Z">
        <w:r w:rsidR="00D03FF0" w:rsidDel="00035C70">
          <w:rPr>
            <w:lang w:val="en-CA"/>
          </w:rPr>
          <w:delText>subjects who are not final descendants.</w:delText>
        </w:r>
      </w:del>
    </w:p>
    <w:p w:rsidR="00210899" w:rsidRPr="00210899" w:rsidRDefault="00210899" w:rsidP="00035C70">
      <w:pPr>
        <w:pStyle w:val="Paragraphedeliste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Genotype of the sequenced subjects</w:t>
      </w:r>
      <w:r w:rsidRPr="00210899">
        <w:rPr>
          <w:lang w:val="en-CA"/>
        </w:rPr>
        <w:t>:</w:t>
      </w:r>
      <w:r>
        <w:rPr>
          <w:lang w:val="en-CA"/>
        </w:rPr>
        <w:t xml:space="preserve"> for now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 xml:space="preserve"> assumes only final descendants have been sequenced and their genotype is heterozygote for the variant</w:t>
      </w:r>
      <w:ins w:id="11" w:author="Alexandre Bureau" w:date="2013-05-31T14:50:00Z">
        <w:r w:rsidR="00035C70" w:rsidRPr="00035C70">
          <w:rPr>
            <w:lang w:val="en-CA"/>
            <w:rPrChange w:id="12" w:author="Alexandre Bureau" w:date="2013-05-31T14:50:00Z">
              <w:rPr/>
            </w:rPrChange>
          </w:rPr>
          <w:t xml:space="preserve"> </w:t>
        </w:r>
        <w:r w:rsidR="00035C70">
          <w:rPr>
            <w:lang w:val="en-CA"/>
          </w:rPr>
          <w:t>so</w:t>
        </w:r>
        <w:r w:rsidR="00035C70" w:rsidRPr="00035C70">
          <w:rPr>
            <w:lang w:val="en-CA"/>
          </w:rPr>
          <w:t xml:space="preserve"> the pedigree needs to be trimmed beforehand</w:t>
        </w:r>
      </w:ins>
      <w:r>
        <w:rPr>
          <w:lang w:val="en-CA"/>
        </w:rPr>
        <w:t>. In the future the genotype of all sequenced subjects (which could include unaffected subjects) should be passed to the function, coded such that say, allele 2 is the rare allele and allele 1 the common allele</w:t>
      </w:r>
      <w:ins w:id="13" w:author="Alexandre Bureau" w:date="2013-05-31T14:50:00Z">
        <w:r w:rsidR="00035C70" w:rsidRPr="00035C70">
          <w:rPr>
            <w:lang w:val="en-CA"/>
            <w:rPrChange w:id="14" w:author="Alexandre Bureau" w:date="2013-05-31T14:50:00Z">
              <w:rPr/>
            </w:rPrChange>
          </w:rPr>
          <w:t xml:space="preserve"> </w:t>
        </w:r>
        <w:r w:rsidR="00035C70">
          <w:rPr>
            <w:lang w:val="en-CA"/>
          </w:rPr>
          <w:t xml:space="preserve">and </w:t>
        </w:r>
        <w:r w:rsidR="00035C70" w:rsidRPr="00035C70">
          <w:rPr>
            <w:lang w:val="en-CA"/>
          </w:rPr>
          <w:t>the function should handle sequenced subjects who are not final descendants</w:t>
        </w:r>
      </w:ins>
      <w:r>
        <w:rPr>
          <w:lang w:val="en-CA"/>
        </w:rPr>
        <w:t>.</w:t>
      </w:r>
    </w:p>
    <w:p w:rsidR="00210899" w:rsidRDefault="00210899" w:rsidP="00577DC0">
      <w:pPr>
        <w:pStyle w:val="Titre3"/>
        <w:rPr>
          <w:lang w:val="en-CA"/>
        </w:rPr>
      </w:pPr>
      <w:r>
        <w:rPr>
          <w:lang w:val="en-CA"/>
        </w:rPr>
        <w:t xml:space="preserve">Future higher level functions for data processing and </w:t>
      </w:r>
      <w:r w:rsidRPr="00210899">
        <w:rPr>
          <w:lang w:val="en-CA"/>
        </w:rPr>
        <w:t>gene level analysis</w:t>
      </w:r>
    </w:p>
    <w:p w:rsidR="00210899" w:rsidRDefault="00210899" w:rsidP="00210899">
      <w:pPr>
        <w:rPr>
          <w:lang w:val="en-CA"/>
        </w:rPr>
      </w:pPr>
      <w:proofErr w:type="gramStart"/>
      <w:r>
        <w:rPr>
          <w:lang w:val="en-CA"/>
        </w:rPr>
        <w:t>A function to extract</w:t>
      </w:r>
      <w:r w:rsidRPr="00210899">
        <w:rPr>
          <w:lang w:val="en-CA"/>
        </w:rPr>
        <w:t xml:space="preserve"> variant data in the Variant Call Format (VCF) and other variant genotype format</w:t>
      </w:r>
      <w:r>
        <w:rPr>
          <w:lang w:val="en-CA"/>
        </w:rPr>
        <w:t xml:space="preserve">, and recode the rare and common allele for input to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>.</w:t>
      </w:r>
      <w:proofErr w:type="gramEnd"/>
      <w:r>
        <w:rPr>
          <w:lang w:val="en-CA"/>
        </w:rPr>
        <w:t xml:space="preserve"> </w:t>
      </w:r>
    </w:p>
    <w:p w:rsidR="00210899" w:rsidRDefault="00210899" w:rsidP="00210899">
      <w:pPr>
        <w:rPr>
          <w:ins w:id="15" w:author="Alexandre Bureau" w:date="2013-05-31T14:52:00Z"/>
          <w:lang w:val="en-CA"/>
        </w:rPr>
      </w:pPr>
      <w:r w:rsidRPr="00210899">
        <w:rPr>
          <w:lang w:val="en-CA"/>
        </w:rPr>
        <w:t xml:space="preserve">The genomic position of the variants in the sequence will be used to retrieve the gene or genes to which they belong using the </w:t>
      </w:r>
      <w:proofErr w:type="spellStart"/>
      <w:r w:rsidRPr="00210899">
        <w:rPr>
          <w:lang w:val="en-CA"/>
        </w:rPr>
        <w:t>Gencode</w:t>
      </w:r>
      <w:proofErr w:type="spellEnd"/>
      <w:r w:rsidRPr="00210899">
        <w:rPr>
          <w:lang w:val="en-CA"/>
        </w:rPr>
        <w:t xml:space="preserve"> (gencodegenes.org) reference annotation and their frequency in appropriate reference populations from the most comprehensive public databases of sequence data. For </w:t>
      </w:r>
      <w:proofErr w:type="spellStart"/>
      <w:r w:rsidRPr="00210899">
        <w:rPr>
          <w:lang w:val="en-CA"/>
        </w:rPr>
        <w:t>exonic</w:t>
      </w:r>
      <w:proofErr w:type="spellEnd"/>
      <w:r w:rsidRPr="00210899">
        <w:rPr>
          <w:lang w:val="en-CA"/>
        </w:rPr>
        <w:t xml:space="preserve"> variant frequencies, it is currently the NHLBI GO </w:t>
      </w:r>
      <w:proofErr w:type="spellStart"/>
      <w:r w:rsidRPr="00210899">
        <w:rPr>
          <w:lang w:val="en-CA"/>
        </w:rPr>
        <w:t>Exome</w:t>
      </w:r>
      <w:proofErr w:type="spellEnd"/>
      <w:r w:rsidRPr="00210899">
        <w:rPr>
          <w:lang w:val="en-CA"/>
        </w:rPr>
        <w:t xml:space="preserve"> Sequencing Project database (evs.gs.washington.edu/EVS/). For the frequency of genomic variants outside exons, the 1000 Genomes project (www.1000genomes.org) data will be used.</w:t>
      </w:r>
    </w:p>
    <w:p w:rsidR="00035C70" w:rsidRPr="00210899" w:rsidRDefault="00035C70" w:rsidP="00210899">
      <w:pPr>
        <w:rPr>
          <w:lang w:val="en-CA"/>
        </w:rPr>
      </w:pPr>
      <w:ins w:id="16" w:author="Alexandre Bureau" w:date="2013-05-31T14:52:00Z">
        <w:r>
          <w:rPr>
            <w:lang w:val="en-CA"/>
          </w:rPr>
          <w:t xml:space="preserve">A higher level function should apply </w:t>
        </w:r>
        <w:proofErr w:type="spellStart"/>
        <w:r>
          <w:rPr>
            <w:lang w:val="en-CA"/>
          </w:rPr>
          <w:t>RVsharing</w:t>
        </w:r>
        <w:proofErr w:type="spellEnd"/>
        <w:r>
          <w:rPr>
            <w:lang w:val="en-CA"/>
          </w:rPr>
          <w:t xml:space="preserve"> iteratively to a list of pedigrees.</w:t>
        </w:r>
      </w:ins>
    </w:p>
    <w:p w:rsidR="00D03FF0" w:rsidRDefault="00D03FF0" w:rsidP="00577DC0">
      <w:pPr>
        <w:pStyle w:val="Titre2"/>
        <w:numPr>
          <w:ilvl w:val="0"/>
          <w:numId w:val="2"/>
        </w:numPr>
        <w:rPr>
          <w:lang w:val="en-CA"/>
        </w:rPr>
      </w:pPr>
      <w:r>
        <w:rPr>
          <w:lang w:val="en-CA"/>
        </w:rPr>
        <w:t>Algorithm to decide which approximation method to use to account for unknown relationships</w:t>
      </w:r>
    </w:p>
    <w:p w:rsidR="00D03FF0" w:rsidRDefault="003E1B09" w:rsidP="00D03FF0">
      <w:pPr>
        <w:rPr>
          <w:lang w:val="en-CA"/>
        </w:rPr>
      </w:pPr>
      <w:r>
        <w:rPr>
          <w:lang w:val="en-CA"/>
        </w:rPr>
        <w:t>If phi = 0, then apply the standard approach with not approximation</w:t>
      </w:r>
    </w:p>
    <w:p w:rsidR="003E1B09" w:rsidRDefault="003E1B09" w:rsidP="00D03FF0">
      <w:pPr>
        <w:rPr>
          <w:lang w:val="en-CA"/>
        </w:rPr>
      </w:pPr>
      <w:r>
        <w:rPr>
          <w:lang w:val="en-CA"/>
        </w:rPr>
        <w:lastRenderedPageBreak/>
        <w:t xml:space="preserve">If phi is </w:t>
      </w:r>
      <w:r w:rsidRPr="003E1B09">
        <w:rPr>
          <w:lang w:val="en-CA"/>
        </w:rPr>
        <w:t>a square symmetric matrix of kinship coefficients</w:t>
      </w:r>
      <w:r>
        <w:rPr>
          <w:lang w:val="en-CA"/>
        </w:rPr>
        <w:t xml:space="preserve">, or phi is a constant but </w:t>
      </w:r>
      <w:proofErr w:type="spellStart"/>
      <w:r>
        <w:rPr>
          <w:lang w:val="en-CA"/>
        </w:rPr>
        <w:t>relfounders</w:t>
      </w:r>
      <w:proofErr w:type="spellEnd"/>
      <w:r>
        <w:rPr>
          <w:lang w:val="en-CA"/>
        </w:rPr>
        <w:t xml:space="preserve"> does not contain all founders, then apply approximation method 1.</w:t>
      </w:r>
    </w:p>
    <w:p w:rsidR="003E1B09" w:rsidRDefault="003E1B09" w:rsidP="00D03FF0">
      <w:pPr>
        <w:rPr>
          <w:lang w:val="en-CA"/>
        </w:rPr>
      </w:pPr>
      <w:r>
        <w:rPr>
          <w:lang w:val="en-CA"/>
        </w:rPr>
        <w:t xml:space="preserve">If phi is a positive constant and </w:t>
      </w:r>
      <w:proofErr w:type="spellStart"/>
      <w:r>
        <w:rPr>
          <w:lang w:val="en-CA"/>
        </w:rPr>
        <w:t>relfounders</w:t>
      </w:r>
      <w:proofErr w:type="spellEnd"/>
      <w:r>
        <w:rPr>
          <w:lang w:val="en-CA"/>
        </w:rPr>
        <w:t xml:space="preserve"> </w:t>
      </w:r>
      <w:r w:rsidRPr="003E1B09">
        <w:rPr>
          <w:lang w:val="en-CA"/>
        </w:rPr>
        <w:t>contain</w:t>
      </w:r>
      <w:r>
        <w:rPr>
          <w:lang w:val="en-CA"/>
        </w:rPr>
        <w:t>s</w:t>
      </w:r>
      <w:r w:rsidRPr="003E1B09">
        <w:rPr>
          <w:lang w:val="en-CA"/>
        </w:rPr>
        <w:t xml:space="preserve"> all founders</w:t>
      </w:r>
      <w:r>
        <w:rPr>
          <w:lang w:val="en-CA"/>
        </w:rPr>
        <w:t xml:space="preserve"> or is missing</w:t>
      </w:r>
      <w:r w:rsidRPr="003E1B09">
        <w:rPr>
          <w:lang w:val="en-CA"/>
        </w:rPr>
        <w:t>, t</w:t>
      </w:r>
      <w:r>
        <w:rPr>
          <w:lang w:val="en-CA"/>
        </w:rPr>
        <w:t>hen apply approximation method 2.</w:t>
      </w:r>
    </w:p>
    <w:p w:rsidR="003E1B09" w:rsidRDefault="000E0961" w:rsidP="000E0961">
      <w:pPr>
        <w:pStyle w:val="Titre2"/>
        <w:numPr>
          <w:ilvl w:val="0"/>
          <w:numId w:val="2"/>
        </w:numPr>
        <w:rPr>
          <w:lang w:val="en-CA"/>
        </w:rPr>
      </w:pPr>
      <w:r>
        <w:rPr>
          <w:lang w:val="en-CA"/>
        </w:rPr>
        <w:t>Implementation of approximation methods 1 and 2</w:t>
      </w:r>
    </w:p>
    <w:p w:rsidR="000E0961" w:rsidRDefault="00913903" w:rsidP="005F4E1F">
      <w:pPr>
        <w:rPr>
          <w:lang w:val="en-CA"/>
        </w:rPr>
      </w:pPr>
      <w:r>
        <w:rPr>
          <w:lang w:val="en-CA"/>
        </w:rPr>
        <w:t>In common to the two methods</w:t>
      </w:r>
      <w:r w:rsidR="005F4E1F">
        <w:rPr>
          <w:lang w:val="en-CA"/>
        </w:rPr>
        <w:t xml:space="preserve"> </w:t>
      </w:r>
      <w:r w:rsidR="00501032">
        <w:rPr>
          <w:lang w:val="en-CA"/>
        </w:rPr>
        <w:t>are</w:t>
      </w:r>
      <w:r w:rsidR="005F4E1F">
        <w:rPr>
          <w:lang w:val="en-CA"/>
        </w:rPr>
        <w:t xml:space="preserve"> t</w:t>
      </w:r>
      <w:r w:rsidR="005F4E1F" w:rsidRPr="005F4E1F">
        <w:rPr>
          <w:lang w:val="en-CA"/>
        </w:rPr>
        <w:t>he sharing probabilities conditional on the intro</w:t>
      </w:r>
      <w:r w:rsidR="005F4E1F">
        <w:rPr>
          <w:lang w:val="en-CA"/>
        </w:rPr>
        <w:t xml:space="preserve">duction of the RV by two of the </w:t>
      </w:r>
      <w:r w:rsidR="005F4E1F" w:rsidRPr="005F4E1F">
        <w:rPr>
          <w:lang w:val="en-CA"/>
        </w:rPr>
        <w:t>founders.</w:t>
      </w:r>
    </w:p>
    <w:p w:rsidR="005F4E1F" w:rsidRDefault="00913903" w:rsidP="005F4E1F">
      <w:pPr>
        <w:rPr>
          <w:lang w:val="en-CA"/>
        </w:rPr>
      </w:pPr>
      <w:r>
        <w:rPr>
          <w:lang w:val="en-CA"/>
        </w:rPr>
        <w:t>The implementation n</w:t>
      </w:r>
      <w:r w:rsidR="005F4E1F">
        <w:rPr>
          <w:lang w:val="en-CA"/>
        </w:rPr>
        <w:t xml:space="preserve">eeds to be recursive to be applicable to general non-inbred pedigree structures. The recursion is more complex than for the computation with introduction of the variant by a single founder currently implemented because we need to keep track of pairs of founders and not only individual founders </w:t>
      </w:r>
      <w:r w:rsidR="005649B2">
        <w:rPr>
          <w:lang w:val="en-CA"/>
        </w:rPr>
        <w:t>above each sequenced subject</w:t>
      </w:r>
      <w:r w:rsidR="005F4E1F">
        <w:rPr>
          <w:lang w:val="en-CA"/>
        </w:rPr>
        <w:t xml:space="preserve">. </w:t>
      </w:r>
      <w:r w:rsidR="00784E75" w:rsidRPr="00784E75">
        <w:rPr>
          <w:lang w:val="en-CA"/>
        </w:rPr>
        <w:t xml:space="preserve">Within a </w:t>
      </w:r>
      <w:proofErr w:type="spellStart"/>
      <w:r w:rsidR="00784E75" w:rsidRPr="00784E75">
        <w:rPr>
          <w:lang w:val="en-CA"/>
        </w:rPr>
        <w:t>subpedigree</w:t>
      </w:r>
      <w:proofErr w:type="spellEnd"/>
      <w:r w:rsidR="00784E75" w:rsidRPr="00784E75">
        <w:rPr>
          <w:lang w:val="en-CA"/>
        </w:rPr>
        <w:t xml:space="preserve"> where all sequenced subjects are related to founders through independent lines of descents, the formulas in sections A.1 to A.3 apply to different pairs of founders.</w:t>
      </w:r>
      <w:r w:rsidR="00784E75">
        <w:rPr>
          <w:lang w:val="en-CA"/>
        </w:rPr>
        <w:t xml:space="preserve"> </w:t>
      </w:r>
      <w:r w:rsidR="005F4E1F">
        <w:rPr>
          <w:lang w:val="en-CA"/>
        </w:rPr>
        <w:t xml:space="preserve">Section A.4 of the manuscript gives an outline of how to proceed to adapt </w:t>
      </w:r>
      <w:r w:rsidR="00501032">
        <w:rPr>
          <w:lang w:val="en-CA"/>
        </w:rPr>
        <w:t>the recursive formulas</w:t>
      </w:r>
      <w:r w:rsidR="00784E75">
        <w:rPr>
          <w:lang w:val="en-CA"/>
        </w:rPr>
        <w:t xml:space="preserve"> to process successive </w:t>
      </w:r>
      <w:proofErr w:type="spellStart"/>
      <w:r w:rsidR="00784E75">
        <w:rPr>
          <w:lang w:val="en-CA"/>
        </w:rPr>
        <w:t>subpedigrees</w:t>
      </w:r>
      <w:proofErr w:type="spellEnd"/>
      <w:r w:rsidR="00784E75">
        <w:rPr>
          <w:lang w:val="en-CA"/>
        </w:rPr>
        <w:t xml:space="preserve"> defined by branching individuals</w:t>
      </w:r>
      <w:r w:rsidR="00501032">
        <w:rPr>
          <w:lang w:val="en-CA"/>
        </w:rPr>
        <w:t>. The best w</w:t>
      </w:r>
      <w:r w:rsidR="00784E75">
        <w:rPr>
          <w:lang w:val="en-CA"/>
        </w:rPr>
        <w:t>ay to implement it requires more</w:t>
      </w:r>
      <w:r w:rsidR="00501032">
        <w:rPr>
          <w:lang w:val="en-CA"/>
        </w:rPr>
        <w:t xml:space="preserve"> thinking.</w:t>
      </w:r>
    </w:p>
    <w:p w:rsidR="00501032" w:rsidRDefault="00913903" w:rsidP="005F4E1F">
      <w:pPr>
        <w:rPr>
          <w:lang w:val="en-CA"/>
        </w:rPr>
      </w:pPr>
      <w:r>
        <w:rPr>
          <w:lang w:val="en-CA"/>
        </w:rPr>
        <w:t>For method 1, the terms corresponding to the introduction of the variant by a single founder (event F</w:t>
      </w:r>
      <w:r>
        <w:rPr>
          <w:vertAlign w:val="superscript"/>
          <w:lang w:val="en-CA"/>
        </w:rPr>
        <w:t>U</w:t>
      </w:r>
      <w:r>
        <w:rPr>
          <w:lang w:val="en-CA"/>
        </w:rPr>
        <w:t xml:space="preserve">) in the numerator and denominator of equation 10 are computed by the function </w:t>
      </w:r>
      <w:proofErr w:type="spellStart"/>
      <w:r>
        <w:rPr>
          <w:lang w:val="en-CA"/>
        </w:rPr>
        <w:t>RVsharing.weighted</w:t>
      </w:r>
      <w:proofErr w:type="spellEnd"/>
      <w:r>
        <w:rPr>
          <w:lang w:val="en-CA"/>
        </w:rPr>
        <w:t>, where the P[</w:t>
      </w:r>
      <w:proofErr w:type="spellStart"/>
      <w:r>
        <w:rPr>
          <w:lang w:val="en-CA"/>
        </w:rPr>
        <w:t>F</w:t>
      </w:r>
      <w:r>
        <w:rPr>
          <w:vertAlign w:val="superscript"/>
          <w:lang w:val="en-CA"/>
        </w:rPr>
        <w:t>U</w:t>
      </w:r>
      <w:r>
        <w:rPr>
          <w:vertAlign w:val="subscript"/>
          <w:lang w:val="en-CA"/>
        </w:rPr>
        <w:t>j</w:t>
      </w:r>
      <w:proofErr w:type="spellEnd"/>
      <w:r>
        <w:rPr>
          <w:lang w:val="en-CA"/>
        </w:rPr>
        <w:t xml:space="preserve">] are computed taking the kinship of specific founder pairs into account using equation 12. Once the </w:t>
      </w:r>
      <w:r w:rsidRPr="00913903">
        <w:rPr>
          <w:lang w:val="en-CA"/>
        </w:rPr>
        <w:t>terms corresponding to the introduction of the variant by a</w:t>
      </w:r>
      <w:r>
        <w:rPr>
          <w:lang w:val="en-CA"/>
        </w:rPr>
        <w:t xml:space="preserve"> pair of founders are implemented, the result of equation 10 will need to be computed within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>.</w:t>
      </w:r>
    </w:p>
    <w:p w:rsidR="00913903" w:rsidRDefault="00913903" w:rsidP="005F4E1F">
      <w:pPr>
        <w:rPr>
          <w:lang w:val="en-CA"/>
        </w:rPr>
      </w:pPr>
      <w:r w:rsidRPr="00913903">
        <w:rPr>
          <w:lang w:val="en-CA"/>
        </w:rPr>
        <w:t>For method</w:t>
      </w:r>
      <w:r>
        <w:rPr>
          <w:lang w:val="en-CA"/>
        </w:rPr>
        <w:t xml:space="preserve"> 2</w:t>
      </w:r>
      <w:r w:rsidRPr="00913903">
        <w:rPr>
          <w:lang w:val="en-CA"/>
        </w:rPr>
        <w:t>, the terms corresponding to the introduction of the variant by a single founder (event F</w:t>
      </w:r>
      <w:r w:rsidRPr="00913903">
        <w:rPr>
          <w:vertAlign w:val="superscript"/>
          <w:lang w:val="en-CA"/>
        </w:rPr>
        <w:t>U</w:t>
      </w:r>
      <w:r w:rsidRPr="00913903">
        <w:rPr>
          <w:lang w:val="en-CA"/>
        </w:rPr>
        <w:t>) in the numerato</w:t>
      </w:r>
      <w:r>
        <w:rPr>
          <w:lang w:val="en-CA"/>
        </w:rPr>
        <w:t>r and denominator of equation 22</w:t>
      </w:r>
      <w:r w:rsidRPr="00913903">
        <w:rPr>
          <w:lang w:val="en-CA"/>
        </w:rPr>
        <w:t xml:space="preserve"> are computed by the function RVsharing</w:t>
      </w:r>
      <w:r>
        <w:rPr>
          <w:lang w:val="en-CA"/>
        </w:rPr>
        <w:t xml:space="preserve">.approx2. </w:t>
      </w:r>
      <w:proofErr w:type="gramStart"/>
      <w:r w:rsidR="00A7663D">
        <w:rPr>
          <w:lang w:val="en-CA"/>
        </w:rPr>
        <w:t>P[</w:t>
      </w:r>
      <w:proofErr w:type="spellStart"/>
      <w:proofErr w:type="gramEnd"/>
      <w:r w:rsidR="00A7663D">
        <w:rPr>
          <w:lang w:val="en-CA"/>
        </w:rPr>
        <w:t>F</w:t>
      </w:r>
      <w:r w:rsidR="00A7663D">
        <w:rPr>
          <w:vertAlign w:val="superscript"/>
          <w:lang w:val="en-CA"/>
        </w:rPr>
        <w:t>U</w:t>
      </w:r>
      <w:r w:rsidR="00A7663D">
        <w:rPr>
          <w:vertAlign w:val="subscript"/>
          <w:lang w:val="en-CA"/>
        </w:rPr>
        <w:t>j</w:t>
      </w:r>
      <w:proofErr w:type="spellEnd"/>
      <w:r w:rsidR="00A7663D">
        <w:rPr>
          <w:lang w:val="en-CA"/>
        </w:rPr>
        <w:t>] is a constant P[F</w:t>
      </w:r>
      <w:r w:rsidR="00A7663D">
        <w:rPr>
          <w:vertAlign w:val="superscript"/>
          <w:lang w:val="en-CA"/>
        </w:rPr>
        <w:t>U</w:t>
      </w:r>
      <w:r w:rsidR="00A7663D">
        <w:rPr>
          <w:lang w:val="en-CA"/>
        </w:rPr>
        <w:t xml:space="preserve">] for all founders. It is computed by sequentially calling the functions </w:t>
      </w:r>
      <w:proofErr w:type="spellStart"/>
      <w:r w:rsidR="00A7663D" w:rsidRPr="00A7663D">
        <w:rPr>
          <w:lang w:val="en-CA"/>
        </w:rPr>
        <w:t>compute.phi.vec</w:t>
      </w:r>
      <w:proofErr w:type="spellEnd"/>
      <w:r w:rsidR="00A7663D">
        <w:rPr>
          <w:lang w:val="en-CA"/>
        </w:rPr>
        <w:t xml:space="preserve">, one of the functions </w:t>
      </w:r>
      <w:proofErr w:type="spellStart"/>
      <w:r w:rsidR="00A7663D" w:rsidRPr="00A7663D">
        <w:rPr>
          <w:lang w:val="en-CA"/>
        </w:rPr>
        <w:t>infer.theta</w:t>
      </w:r>
      <w:proofErr w:type="spellEnd"/>
      <w:r w:rsidR="00A7663D">
        <w:rPr>
          <w:lang w:val="en-CA"/>
        </w:rPr>
        <w:t xml:space="preserve">* and the corresponding function </w:t>
      </w:r>
      <w:proofErr w:type="spellStart"/>
      <w:r w:rsidR="00A7663D">
        <w:rPr>
          <w:lang w:val="en-CA"/>
        </w:rPr>
        <w:t>PFU.direct</w:t>
      </w:r>
      <w:proofErr w:type="spellEnd"/>
      <w:r w:rsidR="00A7663D">
        <w:rPr>
          <w:lang w:val="en-CA"/>
        </w:rPr>
        <w:t>* depending on the order of the polynomial approximation to the distribution of the number of distinct alleles. The computation of PFU needs to be integrated into a single function.</w:t>
      </w:r>
      <w:r w:rsidR="00A7663D" w:rsidRPr="00A7663D">
        <w:rPr>
          <w:lang w:val="en-CA"/>
        </w:rPr>
        <w:t xml:space="preserve"> Once the terms corresponding to the introduction of the variant by a pair of founders are implem</w:t>
      </w:r>
      <w:r w:rsidR="00A7663D">
        <w:rPr>
          <w:lang w:val="en-CA"/>
        </w:rPr>
        <w:t>ented, the result of equation 22</w:t>
      </w:r>
      <w:r w:rsidR="00A7663D" w:rsidRPr="00A7663D">
        <w:rPr>
          <w:lang w:val="en-CA"/>
        </w:rPr>
        <w:t xml:space="preserve"> will need to be computed within </w:t>
      </w:r>
      <w:proofErr w:type="spellStart"/>
      <w:r w:rsidR="00A7663D" w:rsidRPr="00A7663D">
        <w:rPr>
          <w:lang w:val="en-CA"/>
        </w:rPr>
        <w:t>RVsharing</w:t>
      </w:r>
      <w:proofErr w:type="spellEnd"/>
      <w:r w:rsidR="00A7663D" w:rsidRPr="00A7663D">
        <w:rPr>
          <w:lang w:val="en-CA"/>
        </w:rPr>
        <w:t>.</w:t>
      </w:r>
    </w:p>
    <w:p w:rsidR="00A7663D" w:rsidRDefault="00A7663D" w:rsidP="00A7663D">
      <w:pPr>
        <w:pStyle w:val="Titre2"/>
        <w:numPr>
          <w:ilvl w:val="0"/>
          <w:numId w:val="2"/>
        </w:numPr>
        <w:rPr>
          <w:lang w:val="en-CA"/>
        </w:rPr>
      </w:pPr>
      <w:r>
        <w:rPr>
          <w:lang w:val="en-CA"/>
        </w:rPr>
        <w:t>Output</w:t>
      </w:r>
    </w:p>
    <w:p w:rsidR="00A7663D" w:rsidRPr="00A7663D" w:rsidRDefault="00A7663D" w:rsidP="00A7663D">
      <w:pPr>
        <w:rPr>
          <w:lang w:val="en-CA"/>
        </w:rPr>
      </w:pPr>
      <w:r>
        <w:rPr>
          <w:lang w:val="en-CA"/>
        </w:rPr>
        <w:t xml:space="preserve">The elements currently returned by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 xml:space="preserve"> are described in </w:t>
      </w:r>
      <w:proofErr w:type="spellStart"/>
      <w:r>
        <w:rPr>
          <w:lang w:val="en-CA"/>
        </w:rPr>
        <w:t>RVsharing.Rd</w:t>
      </w:r>
      <w:proofErr w:type="spellEnd"/>
      <w:r>
        <w:rPr>
          <w:lang w:val="en-CA"/>
        </w:rPr>
        <w:t xml:space="preserve">. The elements </w:t>
      </w:r>
      <w:proofErr w:type="spellStart"/>
      <w:r>
        <w:rPr>
          <w:lang w:val="en-CA"/>
        </w:rPr>
        <w:t>iancestors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desfounders</w:t>
      </w:r>
      <w:proofErr w:type="spellEnd"/>
      <w:r>
        <w:rPr>
          <w:lang w:val="en-CA"/>
        </w:rPr>
        <w:t xml:space="preserve"> serve as input to </w:t>
      </w:r>
      <w:proofErr w:type="spellStart"/>
      <w:r w:rsidRPr="00A7663D">
        <w:rPr>
          <w:lang w:val="en-CA"/>
        </w:rPr>
        <w:t>RVsharing.weighted</w:t>
      </w:r>
      <w:proofErr w:type="spellEnd"/>
      <w:r>
        <w:rPr>
          <w:lang w:val="en-CA"/>
        </w:rPr>
        <w:t xml:space="preserve"> and </w:t>
      </w:r>
      <w:r w:rsidRPr="00A7663D">
        <w:rPr>
          <w:lang w:val="en-CA"/>
        </w:rPr>
        <w:t>RVsharing.approx2</w:t>
      </w:r>
      <w:r>
        <w:rPr>
          <w:lang w:val="en-CA"/>
        </w:rPr>
        <w:t xml:space="preserve"> and could be removed once the calls to these functions are made internal to </w:t>
      </w:r>
      <w:proofErr w:type="spellStart"/>
      <w:r>
        <w:rPr>
          <w:lang w:val="en-CA"/>
        </w:rPr>
        <w:t>RVsharing</w:t>
      </w:r>
      <w:proofErr w:type="spellEnd"/>
      <w:r>
        <w:rPr>
          <w:lang w:val="en-CA"/>
        </w:rPr>
        <w:t xml:space="preserve">. The essential output is </w:t>
      </w:r>
      <w:proofErr w:type="spellStart"/>
      <w:r>
        <w:rPr>
          <w:lang w:val="en-CA"/>
        </w:rPr>
        <w:t>p.share</w:t>
      </w:r>
      <w:proofErr w:type="spellEnd"/>
      <w:r>
        <w:rPr>
          <w:lang w:val="en-CA"/>
        </w:rPr>
        <w:t xml:space="preserve">: the probability that all final </w:t>
      </w:r>
      <w:r w:rsidRPr="00A7663D">
        <w:rPr>
          <w:lang w:val="en-CA"/>
        </w:rPr>
        <w:t>descendants in the pedigree share a rare variant given that a ra</w:t>
      </w:r>
      <w:r>
        <w:rPr>
          <w:lang w:val="en-CA"/>
        </w:rPr>
        <w:t xml:space="preserve">re </w:t>
      </w:r>
      <w:r w:rsidRPr="00A7663D">
        <w:rPr>
          <w:lang w:val="en-CA"/>
        </w:rPr>
        <w:t>variant has been detected in any</w:t>
      </w:r>
      <w:r>
        <w:rPr>
          <w:lang w:val="en-CA"/>
        </w:rPr>
        <w:t xml:space="preserve"> one of these final descendants.</w:t>
      </w:r>
    </w:p>
    <w:sectPr w:rsidR="00A7663D" w:rsidRPr="00A7663D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FE1" w:rsidRDefault="00B34FE1" w:rsidP="00577DC0">
      <w:pPr>
        <w:spacing w:after="0" w:line="240" w:lineRule="auto"/>
      </w:pPr>
      <w:r>
        <w:separator/>
      </w:r>
    </w:p>
  </w:endnote>
  <w:endnote w:type="continuationSeparator" w:id="0">
    <w:p w:rsidR="00B34FE1" w:rsidRDefault="00B34FE1" w:rsidP="0057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316279"/>
      <w:docPartObj>
        <w:docPartGallery w:val="Page Numbers (Bottom of Page)"/>
        <w:docPartUnique/>
      </w:docPartObj>
    </w:sdtPr>
    <w:sdtEndPr/>
    <w:sdtContent>
      <w:p w:rsidR="00577DC0" w:rsidRDefault="00577DC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C70" w:rsidRPr="00035C70">
          <w:rPr>
            <w:noProof/>
            <w:lang w:val="fr-FR"/>
          </w:rPr>
          <w:t>1</w:t>
        </w:r>
        <w:r>
          <w:fldChar w:fldCharType="end"/>
        </w:r>
      </w:p>
    </w:sdtContent>
  </w:sdt>
  <w:p w:rsidR="00577DC0" w:rsidRDefault="00577DC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FE1" w:rsidRDefault="00B34FE1" w:rsidP="00577DC0">
      <w:pPr>
        <w:spacing w:after="0" w:line="240" w:lineRule="auto"/>
      </w:pPr>
      <w:r>
        <w:separator/>
      </w:r>
    </w:p>
  </w:footnote>
  <w:footnote w:type="continuationSeparator" w:id="0">
    <w:p w:rsidR="00B34FE1" w:rsidRDefault="00B34FE1" w:rsidP="0057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63D" w:rsidRDefault="00A7663D">
    <w:pPr>
      <w:pStyle w:val="En-tte"/>
    </w:pPr>
    <w:r>
      <w:t>2013-05-3</w:t>
    </w:r>
    <w:ins w:id="17" w:author="Alexandre Bureau" w:date="2013-05-31T14:53:00Z">
      <w:r w:rsidR="00035C70">
        <w:t>1</w:t>
      </w:r>
    </w:ins>
    <w:del w:id="18" w:author="Alexandre Bureau" w:date="2013-05-31T14:53:00Z">
      <w:r w:rsidDel="00035C70">
        <w:delText>0</w:delText>
      </w:r>
    </w:del>
  </w:p>
  <w:p w:rsidR="00A7663D" w:rsidRDefault="00A7663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0643"/>
    <w:multiLevelType w:val="hybridMultilevel"/>
    <w:tmpl w:val="2C0E8D08"/>
    <w:lvl w:ilvl="0" w:tplc="DBDC4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22F45"/>
    <w:multiLevelType w:val="hybridMultilevel"/>
    <w:tmpl w:val="4A8A17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89"/>
    <w:rsid w:val="00035C70"/>
    <w:rsid w:val="000E0961"/>
    <w:rsid w:val="00210899"/>
    <w:rsid w:val="003C3877"/>
    <w:rsid w:val="003E1B09"/>
    <w:rsid w:val="00501032"/>
    <w:rsid w:val="00527989"/>
    <w:rsid w:val="005649B2"/>
    <w:rsid w:val="00577DC0"/>
    <w:rsid w:val="005F4E1F"/>
    <w:rsid w:val="006C6D45"/>
    <w:rsid w:val="00784E75"/>
    <w:rsid w:val="0079177E"/>
    <w:rsid w:val="00913903"/>
    <w:rsid w:val="00A7663D"/>
    <w:rsid w:val="00AB293E"/>
    <w:rsid w:val="00B34FE1"/>
    <w:rsid w:val="00CB14BA"/>
    <w:rsid w:val="00D03FF0"/>
    <w:rsid w:val="00D2084B"/>
    <w:rsid w:val="00F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27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79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279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77D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DC0"/>
  </w:style>
  <w:style w:type="paragraph" w:styleId="Pieddepage">
    <w:name w:val="footer"/>
    <w:basedOn w:val="Normal"/>
    <w:link w:val="PieddepageCar"/>
    <w:uiPriority w:val="99"/>
    <w:unhideWhenUsed/>
    <w:rsid w:val="00577D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DC0"/>
  </w:style>
  <w:style w:type="paragraph" w:styleId="Textedebulles">
    <w:name w:val="Balloon Text"/>
    <w:basedOn w:val="Normal"/>
    <w:link w:val="TextedebullesCar"/>
    <w:uiPriority w:val="99"/>
    <w:semiHidden/>
    <w:unhideWhenUsed/>
    <w:rsid w:val="00A7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63D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545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45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45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45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451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79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79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279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279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279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577D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DC0"/>
  </w:style>
  <w:style w:type="paragraph" w:styleId="Pieddepage">
    <w:name w:val="footer"/>
    <w:basedOn w:val="Normal"/>
    <w:link w:val="PieddepageCar"/>
    <w:uiPriority w:val="99"/>
    <w:unhideWhenUsed/>
    <w:rsid w:val="00577D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DC0"/>
  </w:style>
  <w:style w:type="paragraph" w:styleId="Textedebulles">
    <w:name w:val="Balloon Text"/>
    <w:basedOn w:val="Normal"/>
    <w:link w:val="TextedebullesCar"/>
    <w:uiPriority w:val="99"/>
    <w:semiHidden/>
    <w:unhideWhenUsed/>
    <w:rsid w:val="00A7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63D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545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45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545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45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45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Bureau</dc:creator>
  <cp:lastModifiedBy>Alexandre Bureau</cp:lastModifiedBy>
  <cp:revision>3</cp:revision>
  <dcterms:created xsi:type="dcterms:W3CDTF">2013-05-31T18:48:00Z</dcterms:created>
  <dcterms:modified xsi:type="dcterms:W3CDTF">2013-05-31T18:54:00Z</dcterms:modified>
</cp:coreProperties>
</file>